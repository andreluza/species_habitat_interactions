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11E" w14:textId="77777777" w:rsidR="00AD720D" w:rsidRDefault="004B2E2A">
      <w:pPr>
        <w:spacing w:line="480" w:lineRule="auto"/>
        <w:ind w:left="450" w:hanging="450"/>
        <w:rPr>
          <w:rFonts w:ascii="Rubik" w:eastAsia="Rubik" w:hAnsi="Rubik" w:cs="Rubik"/>
          <w:sz w:val="24"/>
          <w:szCs w:val="24"/>
          <w:highlight w:val="white"/>
        </w:rPr>
      </w:pPr>
      <w:r>
        <w:rPr>
          <w:rFonts w:ascii="Rubik" w:eastAsia="Rubik" w:hAnsi="Rubik" w:cs="Rubik"/>
          <w:sz w:val="24"/>
          <w:szCs w:val="24"/>
          <w:highlight w:val="white"/>
        </w:rPr>
        <w:t>Online Supporting Information</w:t>
      </w:r>
    </w:p>
    <w:p w14:paraId="00000121" w14:textId="77777777" w:rsidR="00AD720D" w:rsidRDefault="00AD720D">
      <w:pPr>
        <w:spacing w:line="480" w:lineRule="auto"/>
        <w:rPr>
          <w:rFonts w:ascii="Rubik" w:eastAsia="Rubik" w:hAnsi="Rubik" w:cs="Rubik"/>
          <w:i/>
          <w:sz w:val="24"/>
          <w:szCs w:val="24"/>
          <w:highlight w:val="white"/>
        </w:rPr>
      </w:pPr>
    </w:p>
    <w:p w14:paraId="00000122" w14:textId="2B9004F0" w:rsidR="00AD720D" w:rsidRDefault="004B2E2A">
      <w:pPr>
        <w:spacing w:line="480" w:lineRule="auto"/>
        <w:rPr>
          <w:rFonts w:ascii="Rubik" w:eastAsia="Rubik" w:hAnsi="Rubik" w:cs="Rubik"/>
          <w:sz w:val="24"/>
          <w:szCs w:val="24"/>
        </w:rPr>
      </w:pPr>
      <w:r>
        <w:rPr>
          <w:rFonts w:ascii="Rubik" w:eastAsia="Rubik" w:hAnsi="Rubik" w:cs="Rubik"/>
          <w:noProof/>
          <w:sz w:val="24"/>
          <w:szCs w:val="24"/>
        </w:rPr>
        <w:drawing>
          <wp:inline distT="114300" distB="114300" distL="114300" distR="114300" wp14:anchorId="07A3E23D" wp14:editId="352AE486">
            <wp:extent cx="4503682" cy="465524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03682" cy="4655248"/>
                    </a:xfrm>
                    <a:prstGeom prst="rect">
                      <a:avLst/>
                    </a:prstGeom>
                    <a:ln/>
                  </pic:spPr>
                </pic:pic>
              </a:graphicData>
            </a:graphic>
          </wp:inline>
        </w:drawing>
      </w:r>
    </w:p>
    <w:p w14:paraId="00000123" w14:textId="5AA09836" w:rsidR="00AD720D" w:rsidRDefault="004B2E2A">
      <w:pPr>
        <w:spacing w:line="480" w:lineRule="auto"/>
        <w:rPr>
          <w:rFonts w:ascii="Rubik" w:eastAsia="Rubik" w:hAnsi="Rubik" w:cs="Rubik"/>
          <w:i/>
          <w:sz w:val="24"/>
          <w:szCs w:val="24"/>
          <w:highlight w:val="white"/>
        </w:rPr>
      </w:pPr>
      <w:r>
        <w:rPr>
          <w:rFonts w:ascii="Rubik" w:eastAsia="Rubik" w:hAnsi="Rubik" w:cs="Rubik"/>
          <w:i/>
          <w:sz w:val="24"/>
          <w:szCs w:val="24"/>
        </w:rPr>
        <w:t>Figure S1</w:t>
      </w:r>
      <w:r w:rsidR="004B2052">
        <w:rPr>
          <w:rFonts w:ascii="Rubik" w:eastAsia="Rubik" w:hAnsi="Rubik" w:cs="Rubik"/>
          <w:i/>
          <w:sz w:val="24"/>
          <w:szCs w:val="24"/>
        </w:rPr>
        <w:t>.1</w:t>
      </w:r>
      <w:r>
        <w:rPr>
          <w:rFonts w:ascii="Rubik" w:eastAsia="Rubik" w:hAnsi="Rubik" w:cs="Rubik"/>
          <w:i/>
          <w:sz w:val="24"/>
          <w:szCs w:val="24"/>
        </w:rPr>
        <w:t xml:space="preserve">: Spatial distribution of the 36 studied sites (left) and the proportion of the total number of corals (n=8, black bars), coral-associated fish (n=42, orange bars), and co-occurring fish (n=21, blue bars) in seven selected sites (right). The selected sites are highlighted with orange strokes around points in the map. The represented localities within each site were (ordered from North to South): Manuel Luis: Ana Cristina; </w:t>
      </w:r>
      <w:proofErr w:type="spellStart"/>
      <w:r>
        <w:rPr>
          <w:rFonts w:ascii="Rubik" w:eastAsia="Rubik" w:hAnsi="Rubik" w:cs="Rubik"/>
          <w:i/>
          <w:sz w:val="24"/>
          <w:szCs w:val="24"/>
        </w:rPr>
        <w:t>Rocas</w:t>
      </w:r>
      <w:proofErr w:type="spellEnd"/>
      <w:r>
        <w:rPr>
          <w:rFonts w:ascii="Rubik" w:eastAsia="Rubik" w:hAnsi="Rubik" w:cs="Rubik"/>
          <w:i/>
          <w:sz w:val="24"/>
          <w:szCs w:val="24"/>
        </w:rPr>
        <w:t xml:space="preserve">: </w:t>
      </w:r>
      <w:proofErr w:type="spellStart"/>
      <w:r>
        <w:rPr>
          <w:rFonts w:ascii="Rubik" w:eastAsia="Rubik" w:hAnsi="Rubik" w:cs="Rubik"/>
          <w:i/>
          <w:sz w:val="24"/>
          <w:szCs w:val="24"/>
        </w:rPr>
        <w:t>Tartarugas</w:t>
      </w:r>
      <w:proofErr w:type="spellEnd"/>
      <w:r>
        <w:rPr>
          <w:rFonts w:ascii="Rubik" w:eastAsia="Rubik" w:hAnsi="Rubik" w:cs="Rubik"/>
          <w:i/>
          <w:sz w:val="24"/>
          <w:szCs w:val="24"/>
        </w:rPr>
        <w:t xml:space="preserve">; </w:t>
      </w:r>
      <w:proofErr w:type="spellStart"/>
      <w:r>
        <w:rPr>
          <w:rFonts w:ascii="Rubik" w:eastAsia="Rubik" w:hAnsi="Rubik" w:cs="Rubik"/>
          <w:i/>
          <w:sz w:val="24"/>
          <w:szCs w:val="24"/>
        </w:rPr>
        <w:t>Parrachos</w:t>
      </w:r>
      <w:proofErr w:type="spellEnd"/>
      <w:r>
        <w:rPr>
          <w:rFonts w:ascii="Rubik" w:eastAsia="Rubik" w:hAnsi="Rubik" w:cs="Rubik"/>
          <w:i/>
          <w:sz w:val="24"/>
          <w:szCs w:val="24"/>
        </w:rPr>
        <w:t xml:space="preserve">: Rio do Fogo; Costa dos </w:t>
      </w:r>
      <w:proofErr w:type="spellStart"/>
      <w:r>
        <w:rPr>
          <w:rFonts w:ascii="Rubik" w:eastAsia="Rubik" w:hAnsi="Rubik" w:cs="Rubik"/>
          <w:i/>
          <w:sz w:val="24"/>
          <w:szCs w:val="24"/>
        </w:rPr>
        <w:t>Cora</w:t>
      </w:r>
      <w:bookmarkStart w:id="0" w:name="_GoBack"/>
      <w:bookmarkEnd w:id="0"/>
      <w:r>
        <w:rPr>
          <w:rFonts w:ascii="Rubik" w:eastAsia="Rubik" w:hAnsi="Rubik" w:cs="Rubik"/>
          <w:i/>
          <w:sz w:val="24"/>
          <w:szCs w:val="24"/>
        </w:rPr>
        <w:t>is</w:t>
      </w:r>
      <w:proofErr w:type="spellEnd"/>
      <w:r>
        <w:rPr>
          <w:rFonts w:ascii="Rubik" w:eastAsia="Rubik" w:hAnsi="Rubik" w:cs="Rubik"/>
          <w:i/>
          <w:sz w:val="24"/>
          <w:szCs w:val="24"/>
        </w:rPr>
        <w:t xml:space="preserve">: Gales; </w:t>
      </w:r>
      <w:proofErr w:type="spellStart"/>
      <w:r>
        <w:rPr>
          <w:rFonts w:ascii="Rubik" w:eastAsia="Rubik" w:hAnsi="Rubik" w:cs="Rubik"/>
          <w:i/>
          <w:sz w:val="24"/>
          <w:szCs w:val="24"/>
        </w:rPr>
        <w:t>Abrolhos</w:t>
      </w:r>
      <w:proofErr w:type="spellEnd"/>
      <w:r>
        <w:rPr>
          <w:rFonts w:ascii="Rubik" w:eastAsia="Rubik" w:hAnsi="Rubik" w:cs="Rubik"/>
          <w:i/>
          <w:sz w:val="24"/>
          <w:szCs w:val="24"/>
        </w:rPr>
        <w:t xml:space="preserve">: </w:t>
      </w:r>
      <w:proofErr w:type="spellStart"/>
      <w:r>
        <w:rPr>
          <w:rFonts w:ascii="Rubik" w:eastAsia="Rubik" w:hAnsi="Rubik" w:cs="Rubik"/>
          <w:i/>
          <w:sz w:val="24"/>
          <w:szCs w:val="24"/>
        </w:rPr>
        <w:t>Chapeirão</w:t>
      </w:r>
      <w:proofErr w:type="spellEnd"/>
      <w:r>
        <w:rPr>
          <w:rFonts w:ascii="Rubik" w:eastAsia="Rubik" w:hAnsi="Rubik" w:cs="Rubik"/>
          <w:i/>
          <w:sz w:val="24"/>
          <w:szCs w:val="24"/>
        </w:rPr>
        <w:t xml:space="preserve">; </w:t>
      </w:r>
      <w:proofErr w:type="spellStart"/>
      <w:r>
        <w:rPr>
          <w:rFonts w:ascii="Rubik" w:eastAsia="Rubik" w:hAnsi="Rubik" w:cs="Rubik"/>
          <w:i/>
          <w:sz w:val="24"/>
          <w:szCs w:val="24"/>
        </w:rPr>
        <w:t>Espírito</w:t>
      </w:r>
      <w:proofErr w:type="spellEnd"/>
      <w:r>
        <w:rPr>
          <w:rFonts w:ascii="Rubik" w:eastAsia="Rubik" w:hAnsi="Rubik" w:cs="Rubik"/>
          <w:i/>
          <w:sz w:val="24"/>
          <w:szCs w:val="24"/>
        </w:rPr>
        <w:t xml:space="preserve"> Santo: </w:t>
      </w:r>
      <w:proofErr w:type="spellStart"/>
      <w:r>
        <w:rPr>
          <w:rFonts w:ascii="Rubik" w:eastAsia="Rubik" w:hAnsi="Rubik" w:cs="Rubik"/>
          <w:i/>
          <w:sz w:val="24"/>
          <w:szCs w:val="24"/>
        </w:rPr>
        <w:t>Três</w:t>
      </w:r>
      <w:proofErr w:type="spellEnd"/>
      <w:r>
        <w:rPr>
          <w:rFonts w:ascii="Rubik" w:eastAsia="Rubik" w:hAnsi="Rubik" w:cs="Rubik"/>
          <w:i/>
          <w:sz w:val="24"/>
          <w:szCs w:val="24"/>
        </w:rPr>
        <w:t xml:space="preserve"> </w:t>
      </w:r>
      <w:proofErr w:type="spellStart"/>
      <w:r>
        <w:rPr>
          <w:rFonts w:ascii="Rubik" w:eastAsia="Rubik" w:hAnsi="Rubik" w:cs="Rubik"/>
          <w:i/>
          <w:sz w:val="24"/>
          <w:szCs w:val="24"/>
        </w:rPr>
        <w:t>Ilhas</w:t>
      </w:r>
      <w:proofErr w:type="spellEnd"/>
      <w:r>
        <w:rPr>
          <w:rFonts w:ascii="Rubik" w:eastAsia="Rubik" w:hAnsi="Rubik" w:cs="Rubik"/>
          <w:i/>
          <w:sz w:val="24"/>
          <w:szCs w:val="24"/>
        </w:rPr>
        <w:t xml:space="preserve">; </w:t>
      </w:r>
      <w:proofErr w:type="spellStart"/>
      <w:r>
        <w:rPr>
          <w:rFonts w:ascii="Rubik" w:eastAsia="Rubik" w:hAnsi="Rubik" w:cs="Rubik"/>
          <w:i/>
          <w:sz w:val="24"/>
          <w:szCs w:val="24"/>
        </w:rPr>
        <w:t>Ilha</w:t>
      </w:r>
      <w:r w:rsidR="008158A8">
        <w:rPr>
          <w:rFonts w:ascii="Rubik" w:eastAsia="Rubik" w:hAnsi="Rubik" w:cs="Rubik"/>
          <w:i/>
          <w:sz w:val="24"/>
          <w:szCs w:val="24"/>
        </w:rPr>
        <w:t>b</w:t>
      </w:r>
      <w:r>
        <w:rPr>
          <w:rFonts w:ascii="Rubik" w:eastAsia="Rubik" w:hAnsi="Rubik" w:cs="Rubik"/>
          <w:i/>
          <w:sz w:val="24"/>
          <w:szCs w:val="24"/>
        </w:rPr>
        <w:t>ela</w:t>
      </w:r>
      <w:proofErr w:type="spellEnd"/>
      <w:r>
        <w:rPr>
          <w:rFonts w:ascii="Rubik" w:eastAsia="Rubik" w:hAnsi="Rubik" w:cs="Rubik"/>
          <w:i/>
          <w:sz w:val="24"/>
          <w:szCs w:val="24"/>
        </w:rPr>
        <w:t xml:space="preserve">: Saco do </w:t>
      </w:r>
      <w:proofErr w:type="spellStart"/>
      <w:r>
        <w:rPr>
          <w:rFonts w:ascii="Rubik" w:eastAsia="Rubik" w:hAnsi="Rubik" w:cs="Rubik"/>
          <w:i/>
          <w:sz w:val="24"/>
          <w:szCs w:val="24"/>
        </w:rPr>
        <w:t>Diogo</w:t>
      </w:r>
      <w:proofErr w:type="spellEnd"/>
      <w:r>
        <w:rPr>
          <w:rFonts w:ascii="Rubik" w:eastAsia="Rubik" w:hAnsi="Rubik" w:cs="Rubik"/>
          <w:i/>
          <w:sz w:val="24"/>
          <w:szCs w:val="24"/>
        </w:rPr>
        <w:t>.</w:t>
      </w:r>
      <w:ins w:id="1" w:author="André Luís Luza" w:date="2024-08-26T13:04:00Z">
        <w:r w:rsidR="000E2C1F">
          <w:rPr>
            <w:rFonts w:ascii="Rubik" w:eastAsia="Rubik" w:hAnsi="Rubik" w:cs="Rubik"/>
            <w:i/>
            <w:sz w:val="24"/>
            <w:szCs w:val="24"/>
          </w:rPr>
          <w:t xml:space="preserve"> Map </w:t>
        </w:r>
        <w:r w:rsidR="000E2C1F">
          <w:rPr>
            <w:rFonts w:ascii="Rubik" w:eastAsia="Rubik" w:hAnsi="Rubik" w:cs="Rubik"/>
            <w:i/>
            <w:sz w:val="24"/>
            <w:szCs w:val="24"/>
          </w:rPr>
          <w:lastRenderedPageBreak/>
          <w:t>lines delineate study areas and do not nece</w:t>
        </w:r>
      </w:ins>
      <w:ins w:id="2" w:author="André Luís Luza" w:date="2024-08-26T13:05:00Z">
        <w:r w:rsidR="000E2C1F">
          <w:rPr>
            <w:rFonts w:ascii="Rubik" w:eastAsia="Rubik" w:hAnsi="Rubik" w:cs="Rubik"/>
            <w:i/>
            <w:sz w:val="24"/>
            <w:szCs w:val="24"/>
          </w:rPr>
          <w:t>ssarily depict accepted national boundaries,</w:t>
        </w:r>
      </w:ins>
    </w:p>
    <w:p w14:paraId="00000124" w14:textId="77777777" w:rsidR="00AD720D" w:rsidRDefault="00AD720D">
      <w:pPr>
        <w:spacing w:line="480" w:lineRule="auto"/>
        <w:ind w:left="450" w:hanging="450"/>
        <w:rPr>
          <w:rFonts w:ascii="Rubik" w:eastAsia="Rubik" w:hAnsi="Rubik" w:cs="Rubik"/>
          <w:sz w:val="24"/>
          <w:szCs w:val="24"/>
          <w:highlight w:val="white"/>
        </w:rPr>
      </w:pPr>
    </w:p>
    <w:p w14:paraId="00000125" w14:textId="77777777" w:rsidR="00AD720D" w:rsidRDefault="00AD720D">
      <w:pPr>
        <w:spacing w:line="480" w:lineRule="auto"/>
        <w:ind w:left="450" w:hanging="450"/>
        <w:rPr>
          <w:rFonts w:ascii="Rubik" w:eastAsia="Rubik" w:hAnsi="Rubik" w:cs="Rubik"/>
          <w:sz w:val="24"/>
          <w:szCs w:val="24"/>
          <w:highlight w:val="white"/>
        </w:rPr>
      </w:pPr>
    </w:p>
    <w:p w14:paraId="00000126" w14:textId="1B7C9881" w:rsidR="00AD720D" w:rsidRDefault="004B2E2A">
      <w:pPr>
        <w:spacing w:line="480" w:lineRule="auto"/>
        <w:rPr>
          <w:rFonts w:ascii="Rubik" w:eastAsia="Rubik" w:hAnsi="Rubik" w:cs="Rubik"/>
          <w:b/>
          <w:sz w:val="24"/>
          <w:szCs w:val="24"/>
        </w:rPr>
      </w:pPr>
      <w:r>
        <w:rPr>
          <w:rFonts w:ascii="Rubik" w:eastAsia="Rubik" w:hAnsi="Rubik" w:cs="Rubik"/>
          <w:b/>
          <w:noProof/>
          <w:sz w:val="24"/>
          <w:szCs w:val="24"/>
        </w:rPr>
        <w:drawing>
          <wp:inline distT="114300" distB="114300" distL="114300" distR="114300" wp14:anchorId="498DC285" wp14:editId="5E6C39FD">
            <wp:extent cx="5943600" cy="4813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4813300"/>
                    </a:xfrm>
                    <a:prstGeom prst="rect">
                      <a:avLst/>
                    </a:prstGeom>
                    <a:ln/>
                  </pic:spPr>
                </pic:pic>
              </a:graphicData>
            </a:graphic>
          </wp:inline>
        </w:drawing>
      </w:r>
    </w:p>
    <w:p w14:paraId="00000127" w14:textId="77777777" w:rsidR="00AD720D" w:rsidRDefault="004B2E2A">
      <w:pPr>
        <w:spacing w:line="480" w:lineRule="auto"/>
        <w:rPr>
          <w:rFonts w:ascii="Rubik" w:eastAsia="Rubik" w:hAnsi="Rubik" w:cs="Rubik"/>
          <w:sz w:val="24"/>
          <w:szCs w:val="24"/>
          <w:highlight w:val="white"/>
        </w:rPr>
      </w:pPr>
      <w:r>
        <w:rPr>
          <w:rFonts w:ascii="Rubik" w:eastAsia="Rubik" w:hAnsi="Rubik" w:cs="Rubik"/>
          <w:i/>
          <w:sz w:val="24"/>
          <w:szCs w:val="24"/>
        </w:rPr>
        <w:t>Fig. S1.2: Variation of trophic level (A) and body size (B) between reef fish species in node sets B (coral-associated fish) and C (co-occurring fish).</w:t>
      </w:r>
    </w:p>
    <w:sectPr w:rsidR="00AD720D">
      <w:headerReference w:type="default" r:id="rId1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B91D0" w14:textId="77777777" w:rsidR="006C3A50" w:rsidRDefault="006C3A50">
      <w:pPr>
        <w:spacing w:line="240" w:lineRule="auto"/>
      </w:pPr>
      <w:r>
        <w:separator/>
      </w:r>
    </w:p>
  </w:endnote>
  <w:endnote w:type="continuationSeparator" w:id="0">
    <w:p w14:paraId="2574B222" w14:textId="77777777" w:rsidR="006C3A50" w:rsidRDefault="006C3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ubik">
    <w:panose1 w:val="00000000000000000000"/>
    <w:charset w:val="B1"/>
    <w:family w:val="auto"/>
    <w:pitch w:val="variable"/>
    <w:sig w:usb0="A0000A6F" w:usb1="5000205B" w:usb2="00000000" w:usb3="00000000" w:csb0="000000B7"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6787E" w14:textId="77777777" w:rsidR="006C3A50" w:rsidRDefault="006C3A50">
      <w:pPr>
        <w:spacing w:line="240" w:lineRule="auto"/>
      </w:pPr>
      <w:r>
        <w:separator/>
      </w:r>
    </w:p>
  </w:footnote>
  <w:footnote w:type="continuationSeparator" w:id="0">
    <w:p w14:paraId="4192E22A" w14:textId="77777777" w:rsidR="006C3A50" w:rsidRDefault="006C3A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28" w14:textId="77777777" w:rsidR="00E210A3" w:rsidRDefault="00E210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60308"/>
    <w:multiLevelType w:val="multilevel"/>
    <w:tmpl w:val="DD6AD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12208B"/>
    <w:multiLevelType w:val="multilevel"/>
    <w:tmpl w:val="5EC4D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é Luís Luza">
    <w15:presenceInfo w15:providerId="Windows Live" w15:userId="f2a9a122168381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0D"/>
    <w:rsid w:val="00041C89"/>
    <w:rsid w:val="000E2C1F"/>
    <w:rsid w:val="00121245"/>
    <w:rsid w:val="001D4D81"/>
    <w:rsid w:val="002857D7"/>
    <w:rsid w:val="003223A6"/>
    <w:rsid w:val="003959FB"/>
    <w:rsid w:val="003C2638"/>
    <w:rsid w:val="00416C59"/>
    <w:rsid w:val="004978E0"/>
    <w:rsid w:val="004B2052"/>
    <w:rsid w:val="004B2E2A"/>
    <w:rsid w:val="005A3336"/>
    <w:rsid w:val="005B4BBF"/>
    <w:rsid w:val="005D2E22"/>
    <w:rsid w:val="005D39C4"/>
    <w:rsid w:val="006C3A50"/>
    <w:rsid w:val="006D3649"/>
    <w:rsid w:val="006E55BD"/>
    <w:rsid w:val="006F686F"/>
    <w:rsid w:val="00700343"/>
    <w:rsid w:val="00705957"/>
    <w:rsid w:val="007B2080"/>
    <w:rsid w:val="007D549E"/>
    <w:rsid w:val="007F3E22"/>
    <w:rsid w:val="008158A8"/>
    <w:rsid w:val="00874308"/>
    <w:rsid w:val="008F352D"/>
    <w:rsid w:val="009804A3"/>
    <w:rsid w:val="009F6456"/>
    <w:rsid w:val="00A719ED"/>
    <w:rsid w:val="00AB229E"/>
    <w:rsid w:val="00AB7E63"/>
    <w:rsid w:val="00AD720D"/>
    <w:rsid w:val="00B71BD8"/>
    <w:rsid w:val="00BC27E1"/>
    <w:rsid w:val="00C15181"/>
    <w:rsid w:val="00C848A6"/>
    <w:rsid w:val="00D0693F"/>
    <w:rsid w:val="00D85066"/>
    <w:rsid w:val="00DA4263"/>
    <w:rsid w:val="00E050F4"/>
    <w:rsid w:val="00E210A3"/>
    <w:rsid w:val="00E2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970E"/>
  <w15:docId w15:val="{6A771F2E-FBB2-4F06-A1BB-6414DCFC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A25E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A25E6"/>
    <w:rPr>
      <w:rFonts w:ascii="Segoe UI" w:hAnsi="Segoe UI" w:cs="Segoe UI"/>
      <w:sz w:val="18"/>
      <w:szCs w:val="18"/>
    </w:rPr>
  </w:style>
  <w:style w:type="character" w:styleId="Nmerodelinha">
    <w:name w:val="line number"/>
    <w:basedOn w:val="Fontepargpadro"/>
    <w:uiPriority w:val="99"/>
    <w:semiHidden/>
    <w:unhideWhenUsed/>
    <w:rsid w:val="007A25E6"/>
  </w:style>
  <w:style w:type="paragraph" w:styleId="Bibliografia">
    <w:name w:val="Bibliography"/>
    <w:basedOn w:val="Normal"/>
    <w:next w:val="Normal"/>
    <w:uiPriority w:val="37"/>
    <w:unhideWhenUsed/>
    <w:rsid w:val="00AB7E63"/>
    <w:pPr>
      <w:spacing w:after="240" w:line="240" w:lineRule="auto"/>
    </w:pPr>
  </w:style>
  <w:style w:type="character" w:styleId="TextodoEspaoReservado">
    <w:name w:val="Placeholder Text"/>
    <w:basedOn w:val="Fontepargpadro"/>
    <w:uiPriority w:val="99"/>
    <w:semiHidden/>
    <w:rsid w:val="00121245"/>
    <w:rPr>
      <w:color w:val="808080"/>
    </w:rPr>
  </w:style>
  <w:style w:type="paragraph" w:styleId="Assuntodocomentrio">
    <w:name w:val="annotation subject"/>
    <w:basedOn w:val="Textodecomentrio"/>
    <w:next w:val="Textodecomentrio"/>
    <w:link w:val="AssuntodocomentrioChar"/>
    <w:uiPriority w:val="99"/>
    <w:semiHidden/>
    <w:unhideWhenUsed/>
    <w:rsid w:val="00D85066"/>
    <w:rPr>
      <w:b/>
      <w:bCs/>
    </w:rPr>
  </w:style>
  <w:style w:type="character" w:customStyle="1" w:styleId="AssuntodocomentrioChar">
    <w:name w:val="Assunto do comentário Char"/>
    <w:basedOn w:val="TextodecomentrioChar"/>
    <w:link w:val="Assuntodocomentrio"/>
    <w:uiPriority w:val="99"/>
    <w:semiHidden/>
    <w:rsid w:val="00D85066"/>
    <w:rPr>
      <w:b/>
      <w:bCs/>
      <w:sz w:val="20"/>
      <w:szCs w:val="20"/>
    </w:rPr>
  </w:style>
  <w:style w:type="character" w:styleId="Hyperlink">
    <w:name w:val="Hyperlink"/>
    <w:basedOn w:val="Fontepargpadro"/>
    <w:uiPriority w:val="99"/>
    <w:unhideWhenUsed/>
    <w:rsid w:val="00C848A6"/>
    <w:rPr>
      <w:color w:val="0000FF" w:themeColor="hyperlink"/>
      <w:u w:val="single"/>
    </w:rPr>
  </w:style>
  <w:style w:type="character" w:styleId="MenoPendente">
    <w:name w:val="Unresolved Mention"/>
    <w:basedOn w:val="Fontepargpadro"/>
    <w:uiPriority w:val="99"/>
    <w:semiHidden/>
    <w:unhideWhenUsed/>
    <w:rsid w:val="00C84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pqCGFh2dmKnLzbKFqMWz3mRkwA==">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0BD5FE-BE57-4E0C-9F2B-5816B36E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2</Pages>
  <Words>128</Words>
  <Characters>732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 Luís Luza</cp:lastModifiedBy>
  <cp:revision>26</cp:revision>
  <dcterms:created xsi:type="dcterms:W3CDTF">2024-05-10T07:20:00Z</dcterms:created>
  <dcterms:modified xsi:type="dcterms:W3CDTF">2024-08-26T11:06:00Z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id="SxERzkyL"/&gt;&lt;style id="http://www.zotero.org/styles/copernicus-publications" hasBibliography="1" bibliographyStyleHasBeenSet="1"/&gt;&lt;prefs&gt;&lt;pref name="fieldType" value="Field"/&gt;&lt;/prefs&gt;&lt;/data&gt;</vt:lpwstr>
  </property>
</Properties>
</file>